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420"/>
        </w:tabs>
        <w:ind w:left="0" w:leftChars="0" w:firstLine="425" w:firstLineChars="0"/>
        <w:rPr>
          <w:ins w:id="0" w:author="steinum" w:date="2019-11-24T10:05:33Z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ins w:id="1" w:author="steinum" w:date="2019-11-24T10:06:06Z">
        <w:bookmarkStart w:id="0" w:name="_GoBack"/>
        <w:bookmarkEnd w:id="0"/>
        <w:r>
          <w:rPr>
            <w:sz w:val="20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-117475</wp:posOffset>
                  </wp:positionH>
                  <wp:positionV relativeFrom="paragraph">
                    <wp:posOffset>415925</wp:posOffset>
                  </wp:positionV>
                  <wp:extent cx="5367020" cy="5570855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2127250" y="1330325"/>
                            <a:ext cx="5367020" cy="55708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ind w:left="420" w:firstLine="420"/>
                                <w:rPr>
                                  <w:ins w:id="3" w:author="steinum" w:date="2019-11-24T10:08:08Z"/>
                                  <w:rFonts w:hint="default"/>
                                  <w:color w:val="000000" w:themeColor="text1"/>
                                  <w:sz w:val="32"/>
                                  <w:szCs w:val="32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ins w:id="4" w:author="steinum" w:date="2019-11-24T10:07:3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S</w:t>
                                </w:r>
                              </w:ins>
                              <w:ins w:id="5" w:author="steinum" w:date="2019-11-24T10:06:22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hahja</w:t>
                                </w:r>
                              </w:ins>
                              <w:ins w:id="6" w:author="steinum" w:date="2019-11-24T10:06:23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lal </w:t>
                                </w:r>
                              </w:ins>
                              <w:ins w:id="7" w:author="steinum" w:date="2019-11-24T10:06:2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Un</w:t>
                                </w:r>
                              </w:ins>
                              <w:ins w:id="8" w:author="steinum" w:date="2019-11-24T10:06:25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ivers</w:t>
                                </w:r>
                              </w:ins>
                              <w:ins w:id="9" w:author="steinum" w:date="2019-11-24T10:06:26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ity o</w:t>
                                </w:r>
                              </w:ins>
                              <w:ins w:id="10" w:author="steinum" w:date="2019-11-24T10:06:27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f </w:t>
                                </w:r>
                              </w:ins>
                              <w:ins w:id="11" w:author="steinum" w:date="2019-11-24T10:07:06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S</w:t>
                                </w:r>
                              </w:ins>
                              <w:ins w:id="12" w:author="steinum" w:date="2019-11-24T10:07:07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cien</w:t>
                                </w:r>
                              </w:ins>
                              <w:ins w:id="13" w:author="steinum" w:date="2019-11-24T10:07:13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ce An</w:t>
                                </w:r>
                              </w:ins>
                              <w:ins w:id="14" w:author="steinum" w:date="2019-11-24T10:07:1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d T</w:t>
                                </w:r>
                              </w:ins>
                              <w:ins w:id="15" w:author="steinum" w:date="2019-11-24T10:07:15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ech</w:t>
                                </w:r>
                              </w:ins>
                              <w:ins w:id="16" w:author="steinum" w:date="2019-11-24T10:07:16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nolog</w:t>
                                </w:r>
                              </w:ins>
                              <w:ins w:id="17" w:author="steinum" w:date="2019-11-24T10:07:17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y</w:t>
                                </w:r>
                              </w:ins>
                            </w:p>
                            <w:p>
                              <w:pPr>
                                <w:rPr>
                                  <w:ins w:id="18" w:author="steinum" w:date="2019-11-24T10:17:48Z"/>
                                  <w:rFonts w:hint="default"/>
                                  <w:color w:val="000000" w:themeColor="text1"/>
                                  <w:sz w:val="32"/>
                                  <w:szCs w:val="32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rPr>
                                  <w:ins w:id="19" w:author="steinum" w:date="2019-11-24T10:17:48Z"/>
                                  <w:rFonts w:hint="default"/>
                                  <w:color w:val="000000" w:themeColor="text1"/>
                                  <w:sz w:val="32"/>
                                  <w:szCs w:val="32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rPr>
                                  <w:ins w:id="20" w:author="steinum" w:date="2019-11-24T10:17:49Z"/>
                                  <w:rFonts w:hint="default"/>
                                  <w:color w:val="000000" w:themeColor="text1"/>
                                  <w:sz w:val="32"/>
                                  <w:szCs w:val="32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rPr>
                                  <w:ins w:id="21" w:author="steinum" w:date="2019-11-24T10:15:32Z"/>
                                  <w:rFonts w:hint="default"/>
                                  <w:color w:val="000000" w:themeColor="text1"/>
                                  <w:sz w:val="32"/>
                                  <w:szCs w:val="32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rPr>
                                  <w:ins w:id="22" w:author="steinum" w:date="2019-11-24T10:15:50Z"/>
                                  <w:rFonts w:hint="default"/>
                                  <w:color w:val="000000" w:themeColor="text1"/>
                                  <w:sz w:val="32"/>
                                  <w:szCs w:val="32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ins w:id="23" w:author="steinum" w:date="2019-11-24T10:15:36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Cours</w:t>
                                </w:r>
                              </w:ins>
                              <w:ins w:id="24" w:author="steinum" w:date="2019-11-24T10:15:37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e Ti</w:t>
                                </w:r>
                              </w:ins>
                              <w:ins w:id="25" w:author="steinum" w:date="2019-11-24T10:15:38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t</w:t>
                                </w:r>
                              </w:ins>
                              <w:ins w:id="26" w:author="steinum" w:date="2019-11-24T10:15:39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le:</w:t>
                                </w:r>
                              </w:ins>
                              <w:ins w:id="27" w:author="steinum" w:date="2019-11-24T10:15:40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In</w:t>
                                </w:r>
                              </w:ins>
                              <w:ins w:id="28" w:author="steinum" w:date="2019-11-24T10:15:41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tro</w:t>
                                </w:r>
                              </w:ins>
                              <w:ins w:id="29" w:author="steinum" w:date="2019-11-24T10:15:42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duc</w:t>
                                </w:r>
                              </w:ins>
                              <w:ins w:id="30" w:author="steinum" w:date="2019-11-24T10:15:43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tion </w:t>
                                </w:r>
                              </w:ins>
                              <w:ins w:id="31" w:author="steinum" w:date="2019-11-24T10:15:4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to s</w:t>
                                </w:r>
                              </w:ins>
                              <w:ins w:id="32" w:author="steinum" w:date="2019-11-24T10:15:45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oft</w:t>
                                </w:r>
                              </w:ins>
                              <w:ins w:id="33" w:author="steinum" w:date="2019-11-24T10:15:46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ware </w:t>
                                </w:r>
                              </w:ins>
                              <w:ins w:id="34" w:author="steinum" w:date="2019-11-24T10:15:47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e</w:t>
                                </w:r>
                              </w:ins>
                              <w:ins w:id="35" w:author="steinum" w:date="2019-11-24T10:15:48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ngine</w:t>
                                </w:r>
                              </w:ins>
                              <w:ins w:id="36" w:author="steinum" w:date="2019-11-24T10:15:49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32"/>
                                    <w:szCs w:val="32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ering</w:t>
                                </w:r>
                              </w:ins>
                            </w:p>
                            <w:p>
                              <w:pPr>
                                <w:rPr>
                                  <w:ins w:id="37" w:author="steinum" w:date="2019-11-24T10:15:51Z"/>
                                  <w:rFonts w:hint="default"/>
                                  <w:color w:val="000000" w:themeColor="text1"/>
                                  <w:sz w:val="32"/>
                                  <w:szCs w:val="32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rPr>
                                  <w:ins w:id="38" w:author="steinum" w:date="2019-11-24T10:08:08Z"/>
                                  <w:rFonts w:hint="default"/>
                                  <w:color w:val="000000" w:themeColor="text1"/>
                                  <w:sz w:val="32"/>
                                  <w:szCs w:val="32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rPr>
                                  <w:ins w:id="39" w:author="steinum" w:date="2019-11-24T10:14:52Z"/>
                                  <w:rFonts w:hint="default"/>
                                  <w:color w:val="000000" w:themeColor="text1"/>
                                  <w:sz w:val="28"/>
                                  <w:szCs w:val="28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ins w:id="40" w:author="steinum" w:date="2019-11-24T10:10:05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Sub</w:t>
                                </w:r>
                              </w:ins>
                              <w:ins w:id="41" w:author="steinum" w:date="2019-11-24T10:10:06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mitte</w:t>
                                </w:r>
                              </w:ins>
                              <w:ins w:id="42" w:author="steinum" w:date="2019-11-24T10:10:07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d to</w:t>
                                </w:r>
                              </w:ins>
                              <w:ins w:id="43" w:author="steinum" w:date="2019-11-24T10:10:17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:</w:t>
                                </w:r>
                              </w:ins>
                            </w:p>
                            <w:p>
                              <w:pPr>
                                <w:ind w:left="840" w:firstLine="420"/>
                                <w:rPr>
                                  <w:ins w:id="44" w:author="steinum" w:date="2019-11-24T10:15:04Z"/>
                                  <w:rFonts w:hint="default"/>
                                  <w:color w:val="000000" w:themeColor="text1"/>
                                  <w:sz w:val="28"/>
                                  <w:szCs w:val="28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ins w:id="45" w:author="steinum" w:date="2019-11-24T10:14:5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Ahsan Habib</w:t>
                                </w:r>
                              </w:ins>
                            </w:p>
                            <w:p>
                              <w:pPr>
                                <w:ind w:left="840" w:firstLine="420"/>
                                <w:rPr>
                                  <w:ins w:id="46" w:author="steinum" w:date="2019-11-24T10:15:07Z"/>
                                  <w:rFonts w:hint="default"/>
                                  <w:color w:val="000000" w:themeColor="text1"/>
                                  <w:sz w:val="28"/>
                                  <w:szCs w:val="28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ins w:id="47" w:author="steinum" w:date="2019-11-24T10:14:5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Lecturer</w:t>
                                </w:r>
                              </w:ins>
                            </w:p>
                            <w:p>
                              <w:pPr>
                                <w:ind w:left="840" w:firstLine="420"/>
                                <w:rPr>
                                  <w:ins w:id="48" w:author="steinum" w:date="2019-11-24T10:14:54Z"/>
                                  <w:rFonts w:hint="default"/>
                                  <w:color w:val="000000" w:themeColor="text1"/>
                                  <w:sz w:val="28"/>
                                  <w:szCs w:val="28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ins w:id="49" w:author="steinum" w:date="2019-11-24T10:15:08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De</w:t>
                                </w:r>
                              </w:ins>
                              <w:ins w:id="50" w:author="steinum" w:date="2019-11-24T10:15:09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p</w:t>
                                </w:r>
                              </w:ins>
                              <w:ins w:id="51" w:author="steinum" w:date="2019-11-24T10:15:10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t. O</w:t>
                                </w:r>
                              </w:ins>
                              <w:ins w:id="52" w:author="steinum" w:date="2019-11-24T10:15:11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f </w:t>
                                </w:r>
                              </w:ins>
                              <w:ins w:id="53" w:author="steinum" w:date="2019-11-24T10:15:13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S</w:t>
                                </w:r>
                              </w:ins>
                              <w:ins w:id="54" w:author="steinum" w:date="2019-11-24T10:15:1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of</w:t>
                                </w:r>
                              </w:ins>
                              <w:ins w:id="55" w:author="steinum" w:date="2019-11-24T10:15:15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twar</w:t>
                                </w:r>
                              </w:ins>
                              <w:ins w:id="56" w:author="steinum" w:date="2019-11-24T10:15:16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e En</w:t>
                                </w:r>
                              </w:ins>
                              <w:ins w:id="57" w:author="steinum" w:date="2019-11-24T10:15:18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gin</w:t>
                                </w:r>
                              </w:ins>
                              <w:ins w:id="58" w:author="steinum" w:date="2019-11-24T10:15:19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eerin</w:t>
                                </w:r>
                              </w:ins>
                              <w:ins w:id="59" w:author="steinum" w:date="2019-11-24T10:15:20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g</w:t>
                                </w:r>
                              </w:ins>
                            </w:p>
                            <w:p>
                              <w:pPr>
                                <w:ind w:left="840" w:firstLine="420"/>
                                <w:rPr>
                                  <w:ins w:id="60" w:author="steinum" w:date="2019-11-24T10:10:37Z"/>
                                  <w:rFonts w:hint="default"/>
                                  <w:color w:val="000000" w:themeColor="text1"/>
                                  <w:sz w:val="28"/>
                                  <w:szCs w:val="28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rPr>
                                  <w:ins w:id="61" w:author="steinum" w:date="2019-11-24T10:14:11Z"/>
                                  <w:rFonts w:hint="default"/>
                                  <w:color w:val="000000" w:themeColor="text1"/>
                                  <w:sz w:val="28"/>
                                  <w:szCs w:val="28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ins w:id="62" w:author="steinum" w:date="2019-11-24T10:10:4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Su</w:t>
                                </w:r>
                              </w:ins>
                              <w:ins w:id="63" w:author="steinum" w:date="2019-11-24T10:10:45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bmi</w:t>
                                </w:r>
                              </w:ins>
                              <w:ins w:id="64" w:author="steinum" w:date="2019-11-24T10:10:46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tted </w:t>
                                </w:r>
                              </w:ins>
                              <w:ins w:id="65" w:author="steinum" w:date="2019-11-24T10:10:49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b</w:t>
                                </w:r>
                              </w:ins>
                              <w:ins w:id="66" w:author="steinum" w:date="2019-11-24T10:10:50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y:</w:t>
                                </w:r>
                              </w:ins>
                              <w:ins w:id="67" w:author="steinum" w:date="2019-11-24T10:10:51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 </w:t>
                                </w:r>
                              </w:ins>
                            </w:p>
                            <w:p>
                              <w:pPr>
                                <w:ind w:left="840" w:firstLine="420"/>
                                <w:rPr>
                                  <w:ins w:id="68" w:author="steinum" w:date="2019-11-24T10:13:45Z"/>
                                  <w:rFonts w:hint="default"/>
                                  <w:color w:val="000000" w:themeColor="text1"/>
                                  <w:sz w:val="28"/>
                                  <w:szCs w:val="28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ins w:id="69" w:author="steinum" w:date="2019-11-24T10:10:57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F</w:t>
                                </w:r>
                              </w:ins>
                              <w:ins w:id="70" w:author="steinum" w:date="2019-11-24T10:10:52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ahim </w:t>
                                </w:r>
                              </w:ins>
                              <w:ins w:id="71" w:author="steinum" w:date="2019-11-24T10:10:53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tajwar</w:t>
                                </w:r>
                              </w:ins>
                              <w:ins w:id="72" w:author="steinum" w:date="2019-11-24T10:10:5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 sai</w:t>
                                </w:r>
                              </w:ins>
                              <w:ins w:id="73" w:author="steinum" w:date="2019-11-24T10:10:55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kat</w:t>
                                </w:r>
                              </w:ins>
                            </w:p>
                            <w:p>
                              <w:pPr>
                                <w:ind w:left="840" w:firstLine="420"/>
                                <w:rPr>
                                  <w:ins w:id="74" w:author="steinum" w:date="2019-11-24T10:14:24Z"/>
                                  <w:rFonts w:hint="default"/>
                                  <w:color w:val="000000" w:themeColor="text1"/>
                                  <w:sz w:val="28"/>
                                  <w:szCs w:val="28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ins w:id="75" w:author="steinum" w:date="2019-11-24T10:13:48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Reg</w:t>
                                </w:r>
                              </w:ins>
                              <w:ins w:id="76" w:author="steinum" w:date="2019-11-24T10:13:49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. N</w:t>
                                </w:r>
                              </w:ins>
                              <w:ins w:id="77" w:author="steinum" w:date="2019-11-24T10:13:50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o</w:t>
                                </w:r>
                              </w:ins>
                              <w:ins w:id="78" w:author="steinum" w:date="2019-11-24T10:13:51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: 2</w:t>
                                </w:r>
                              </w:ins>
                              <w:ins w:id="79" w:author="steinum" w:date="2019-11-24T10:13:52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017</w:t>
                                </w:r>
                              </w:ins>
                              <w:ins w:id="80" w:author="steinum" w:date="2019-11-24T10:13:53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831</w:t>
                                </w:r>
                              </w:ins>
                              <w:ins w:id="81" w:author="steinum" w:date="2019-11-24T10:13:56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0</w:t>
                                </w:r>
                              </w:ins>
                              <w:ins w:id="82" w:author="steinum" w:date="2019-11-24T10:13:5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20</w:t>
                                </w:r>
                              </w:ins>
                            </w:p>
                            <w:p>
                              <w:pPr>
                                <w:ind w:left="840" w:firstLine="420"/>
                                <w:rPr>
                                  <w:ins w:id="83" w:author="steinum" w:date="2019-11-24T10:14:34Z"/>
                                  <w:rFonts w:hint="default"/>
                                  <w:color w:val="000000" w:themeColor="text1"/>
                                  <w:sz w:val="28"/>
                                  <w:szCs w:val="28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ins w:id="84" w:author="steinum" w:date="2019-11-24T10:14:28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Dep</w:t>
                                </w:r>
                              </w:ins>
                              <w:ins w:id="85" w:author="steinum" w:date="2019-11-24T10:14:29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t. </w:t>
                                </w:r>
                              </w:ins>
                              <w:ins w:id="86" w:author="steinum" w:date="2019-11-24T10:14:30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Of </w:t>
                                </w:r>
                              </w:ins>
                              <w:ins w:id="87" w:author="steinum" w:date="2019-11-24T10:15:23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S</w:t>
                                </w:r>
                              </w:ins>
                              <w:ins w:id="88" w:author="steinum" w:date="2019-11-24T10:15:2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oftwar</w:t>
                                </w:r>
                              </w:ins>
                              <w:ins w:id="89" w:author="steinum" w:date="2019-11-24T10:15:25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e En</w:t>
                                </w:r>
                              </w:ins>
                              <w:ins w:id="90" w:author="steinum" w:date="2019-11-24T10:15:27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ginee</w:t>
                                </w:r>
                              </w:ins>
                              <w:ins w:id="91" w:author="steinum" w:date="2019-11-24T10:15:28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ring</w:t>
                                </w:r>
                              </w:ins>
                            </w:p>
                            <w:p>
                              <w:pPr>
                                <w:ind w:left="840" w:firstLine="420"/>
                                <w:rPr>
                                  <w:ins w:id="92" w:author="steinum" w:date="2019-11-24T10:14:34Z"/>
                                  <w:rFonts w:hint="default"/>
                                  <w:color w:val="000000" w:themeColor="text1"/>
                                  <w:sz w:val="28"/>
                                  <w:szCs w:val="28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ind w:left="0" w:firstLine="0"/>
                                <w:rPr>
                                  <w:rFonts w:hint="default"/>
                                  <w:color w:val="000000" w:themeColor="text1"/>
                                  <w:sz w:val="28"/>
                                  <w:szCs w:val="28"/>
                                  <w:lang w:val="en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pPrChange w:id="93" w:author="steinum" w:date="2019-11-24T10:14:35Z">
                                  <w:pPr/>
                                </w:pPrChange>
                              </w:pPr>
                              <w:ins w:id="94" w:author="steinum" w:date="2019-11-24T10:14:36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Dat</w:t>
                                </w:r>
                              </w:ins>
                              <w:ins w:id="95" w:author="steinum" w:date="2019-11-24T10:14:37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e </w:t>
                                </w:r>
                              </w:ins>
                              <w:ins w:id="96" w:author="steinum" w:date="2019-11-24T10:14:38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of </w:t>
                                </w:r>
                              </w:ins>
                              <w:ins w:id="97" w:author="steinum" w:date="2019-11-24T10:14:39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s</w:t>
                                </w:r>
                              </w:ins>
                              <w:ins w:id="98" w:author="steinum" w:date="2019-11-24T10:14:40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ubmi</w:t>
                                </w:r>
                              </w:ins>
                              <w:ins w:id="99" w:author="steinum" w:date="2019-11-24T10:14:41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ssio</w:t>
                                </w:r>
                              </w:ins>
                              <w:ins w:id="100" w:author="steinum" w:date="2019-11-24T10:14:42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 xml:space="preserve">n: </w:t>
                                </w:r>
                              </w:ins>
                              <w:ins w:id="101" w:author="steinum" w:date="2019-11-24T10:14:43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24</w:t>
                                </w:r>
                              </w:ins>
                              <w:ins w:id="102" w:author="steinum" w:date="2019-11-24T10:14:44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/</w:t>
                                </w:r>
                              </w:ins>
                              <w:ins w:id="103" w:author="steinum" w:date="2019-11-24T10:14:45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11</w:t>
                                </w:r>
                              </w:ins>
                              <w:ins w:id="104" w:author="steinum" w:date="2019-11-24T10:14:46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/2</w:t>
                                </w:r>
                              </w:ins>
                              <w:ins w:id="105" w:author="steinum" w:date="2019-11-24T10:14:47Z">
                                <w:r>
                                  <w:rPr>
                                    <w:rFonts w:hint="default"/>
                                    <w:color w:val="000000" w:themeColor="text1"/>
                                    <w:sz w:val="28"/>
                                    <w:szCs w:val="28"/>
                                    <w:lang w:val="en"/>
                                    <w14:glow w14:rad="0">
                                      <w14:srgbClr w14:val="000000"/>
                                    </w14:glow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019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 id="_x0000_s1026" o:spid="_x0000_s1026" o:spt="202" type="#_x0000_t202" style="position:absolute;left:0pt;margin-left:-9.25pt;margin-top:32.75pt;height:438.65pt;width:422.6pt;z-index:251658240;mso-width-relative:page;mso-height-relative:page;" filled="f" stroked="f" coordsize="21600,21600" o:gfxdata="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OnMsm3bAAAACgEAAA8AAAAAAAAAAQAgAAAAOAAAAGRycy9kb3ducmV2Lnht&#10;bFBLAQIUABQAAAAIAIdO4kDfsqTQGQIAACQEAAAOAAAAAAAAAAEAIAAAAEABAABkcnMvZTJvRG9j&#10;LnhtbFBLBQYAAAAABgAGAFkBAADL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ind w:left="420" w:firstLine="420"/>
                          <w:rPr>
                            <w:ins w:id="106" w:author="steinum" w:date="2019-11-24T10:08:08Z"/>
                            <w:rFonts w:hint="default"/>
                            <w:color w:val="000000" w:themeColor="text1"/>
                            <w:sz w:val="32"/>
                            <w:szCs w:val="32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ins w:id="107" w:author="steinum" w:date="2019-11-24T10:07:34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S</w:t>
                          </w:r>
                        </w:ins>
                        <w:ins w:id="108" w:author="steinum" w:date="2019-11-24T10:06:22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hahja</w:t>
                          </w:r>
                        </w:ins>
                        <w:ins w:id="109" w:author="steinum" w:date="2019-11-24T10:06:23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lal </w:t>
                          </w:r>
                        </w:ins>
                        <w:ins w:id="110" w:author="steinum" w:date="2019-11-24T10:06:24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Un</w:t>
                          </w:r>
                        </w:ins>
                        <w:ins w:id="111" w:author="steinum" w:date="2019-11-24T10:06:25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ivers</w:t>
                          </w:r>
                        </w:ins>
                        <w:ins w:id="112" w:author="steinum" w:date="2019-11-24T10:06:26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ity o</w:t>
                          </w:r>
                        </w:ins>
                        <w:ins w:id="113" w:author="steinum" w:date="2019-11-24T10:06:27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f </w:t>
                          </w:r>
                        </w:ins>
                        <w:ins w:id="114" w:author="steinum" w:date="2019-11-24T10:07:06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S</w:t>
                          </w:r>
                        </w:ins>
                        <w:ins w:id="115" w:author="steinum" w:date="2019-11-24T10:07:07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cien</w:t>
                          </w:r>
                        </w:ins>
                        <w:ins w:id="116" w:author="steinum" w:date="2019-11-24T10:07:13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ce An</w:t>
                          </w:r>
                        </w:ins>
                        <w:ins w:id="117" w:author="steinum" w:date="2019-11-24T10:07:14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d T</w:t>
                          </w:r>
                        </w:ins>
                        <w:ins w:id="118" w:author="steinum" w:date="2019-11-24T10:07:15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ech</w:t>
                          </w:r>
                        </w:ins>
                        <w:ins w:id="119" w:author="steinum" w:date="2019-11-24T10:07:16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nolog</w:t>
                          </w:r>
                        </w:ins>
                        <w:ins w:id="120" w:author="steinum" w:date="2019-11-24T10:07:17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y</w:t>
                          </w:r>
                        </w:ins>
                      </w:p>
                      <w:p>
                        <w:pPr>
                          <w:rPr>
                            <w:ins w:id="121" w:author="steinum" w:date="2019-11-24T10:17:48Z"/>
                            <w:rFonts w:hint="default"/>
                            <w:color w:val="000000" w:themeColor="text1"/>
                            <w:sz w:val="32"/>
                            <w:szCs w:val="32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rPr>
                            <w:ins w:id="122" w:author="steinum" w:date="2019-11-24T10:17:48Z"/>
                            <w:rFonts w:hint="default"/>
                            <w:color w:val="000000" w:themeColor="text1"/>
                            <w:sz w:val="32"/>
                            <w:szCs w:val="32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rPr>
                            <w:ins w:id="123" w:author="steinum" w:date="2019-11-24T10:17:49Z"/>
                            <w:rFonts w:hint="default"/>
                            <w:color w:val="000000" w:themeColor="text1"/>
                            <w:sz w:val="32"/>
                            <w:szCs w:val="32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rPr>
                            <w:ins w:id="124" w:author="steinum" w:date="2019-11-24T10:15:32Z"/>
                            <w:rFonts w:hint="default"/>
                            <w:color w:val="000000" w:themeColor="text1"/>
                            <w:sz w:val="32"/>
                            <w:szCs w:val="32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rPr>
                            <w:ins w:id="125" w:author="steinum" w:date="2019-11-24T10:15:50Z"/>
                            <w:rFonts w:hint="default"/>
                            <w:color w:val="000000" w:themeColor="text1"/>
                            <w:sz w:val="32"/>
                            <w:szCs w:val="32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ins w:id="126" w:author="steinum" w:date="2019-11-24T10:15:36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Cours</w:t>
                          </w:r>
                        </w:ins>
                        <w:ins w:id="127" w:author="steinum" w:date="2019-11-24T10:15:37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e Ti</w:t>
                          </w:r>
                        </w:ins>
                        <w:ins w:id="128" w:author="steinum" w:date="2019-11-24T10:15:38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t</w:t>
                          </w:r>
                        </w:ins>
                        <w:ins w:id="129" w:author="steinum" w:date="2019-11-24T10:15:39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le:</w:t>
                          </w:r>
                        </w:ins>
                        <w:ins w:id="130" w:author="steinum" w:date="2019-11-24T10:15:40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In</w:t>
                          </w:r>
                        </w:ins>
                        <w:ins w:id="131" w:author="steinum" w:date="2019-11-24T10:15:41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tro</w:t>
                          </w:r>
                        </w:ins>
                        <w:ins w:id="132" w:author="steinum" w:date="2019-11-24T10:15:42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duc</w:t>
                          </w:r>
                        </w:ins>
                        <w:ins w:id="133" w:author="steinum" w:date="2019-11-24T10:15:43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tion </w:t>
                          </w:r>
                        </w:ins>
                        <w:ins w:id="134" w:author="steinum" w:date="2019-11-24T10:15:44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to s</w:t>
                          </w:r>
                        </w:ins>
                        <w:ins w:id="135" w:author="steinum" w:date="2019-11-24T10:15:45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oft</w:t>
                          </w:r>
                        </w:ins>
                        <w:ins w:id="136" w:author="steinum" w:date="2019-11-24T10:15:46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ware </w:t>
                          </w:r>
                        </w:ins>
                        <w:ins w:id="137" w:author="steinum" w:date="2019-11-24T10:15:47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e</w:t>
                          </w:r>
                        </w:ins>
                        <w:ins w:id="138" w:author="steinum" w:date="2019-11-24T10:15:48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ngine</w:t>
                          </w:r>
                        </w:ins>
                        <w:ins w:id="139" w:author="steinum" w:date="2019-11-24T10:15:49Z">
                          <w:r>
                            <w:rPr>
                              <w:rFonts w:hint="default"/>
                              <w:color w:val="000000" w:themeColor="text1"/>
                              <w:sz w:val="32"/>
                              <w:szCs w:val="32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ering</w:t>
                          </w:r>
                        </w:ins>
                      </w:p>
                      <w:p>
                        <w:pPr>
                          <w:rPr>
                            <w:ins w:id="140" w:author="steinum" w:date="2019-11-24T10:15:51Z"/>
                            <w:rFonts w:hint="default"/>
                            <w:color w:val="000000" w:themeColor="text1"/>
                            <w:sz w:val="32"/>
                            <w:szCs w:val="32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rPr>
                            <w:ins w:id="141" w:author="steinum" w:date="2019-11-24T10:08:08Z"/>
                            <w:rFonts w:hint="default"/>
                            <w:color w:val="000000" w:themeColor="text1"/>
                            <w:sz w:val="32"/>
                            <w:szCs w:val="32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rPr>
                            <w:ins w:id="142" w:author="steinum" w:date="2019-11-24T10:14:52Z"/>
                            <w:rFonts w:hint="default"/>
                            <w:color w:val="000000" w:themeColor="text1"/>
                            <w:sz w:val="28"/>
                            <w:szCs w:val="28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ins w:id="143" w:author="steinum" w:date="2019-11-24T10:10:05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Sub</w:t>
                          </w:r>
                        </w:ins>
                        <w:ins w:id="144" w:author="steinum" w:date="2019-11-24T10:10:06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mitte</w:t>
                          </w:r>
                        </w:ins>
                        <w:ins w:id="145" w:author="steinum" w:date="2019-11-24T10:10:07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d to</w:t>
                          </w:r>
                        </w:ins>
                        <w:ins w:id="146" w:author="steinum" w:date="2019-11-24T10:10:17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:</w:t>
                          </w:r>
                        </w:ins>
                      </w:p>
                      <w:p>
                        <w:pPr>
                          <w:ind w:left="840" w:firstLine="420"/>
                          <w:rPr>
                            <w:ins w:id="147" w:author="steinum" w:date="2019-11-24T10:15:04Z"/>
                            <w:rFonts w:hint="default"/>
                            <w:color w:val="000000" w:themeColor="text1"/>
                            <w:sz w:val="28"/>
                            <w:szCs w:val="28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ins w:id="148" w:author="steinum" w:date="2019-11-24T10:14:54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Ahsan Habib</w:t>
                          </w:r>
                        </w:ins>
                      </w:p>
                      <w:p>
                        <w:pPr>
                          <w:ind w:left="840" w:firstLine="420"/>
                          <w:rPr>
                            <w:ins w:id="149" w:author="steinum" w:date="2019-11-24T10:15:07Z"/>
                            <w:rFonts w:hint="default"/>
                            <w:color w:val="000000" w:themeColor="text1"/>
                            <w:sz w:val="28"/>
                            <w:szCs w:val="28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ins w:id="150" w:author="steinum" w:date="2019-11-24T10:14:54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Lecturer</w:t>
                          </w:r>
                        </w:ins>
                      </w:p>
                      <w:p>
                        <w:pPr>
                          <w:ind w:left="840" w:firstLine="420"/>
                          <w:rPr>
                            <w:ins w:id="151" w:author="steinum" w:date="2019-11-24T10:14:54Z"/>
                            <w:rFonts w:hint="default"/>
                            <w:color w:val="000000" w:themeColor="text1"/>
                            <w:sz w:val="28"/>
                            <w:szCs w:val="28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ins w:id="152" w:author="steinum" w:date="2019-11-24T10:15:08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De</w:t>
                          </w:r>
                        </w:ins>
                        <w:ins w:id="153" w:author="steinum" w:date="2019-11-24T10:15:09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p</w:t>
                          </w:r>
                        </w:ins>
                        <w:ins w:id="154" w:author="steinum" w:date="2019-11-24T10:15:10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t. O</w:t>
                          </w:r>
                        </w:ins>
                        <w:ins w:id="155" w:author="steinum" w:date="2019-11-24T10:15:11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f </w:t>
                          </w:r>
                        </w:ins>
                        <w:ins w:id="156" w:author="steinum" w:date="2019-11-24T10:15:13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S</w:t>
                          </w:r>
                        </w:ins>
                        <w:ins w:id="157" w:author="steinum" w:date="2019-11-24T10:15:14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of</w:t>
                          </w:r>
                        </w:ins>
                        <w:ins w:id="158" w:author="steinum" w:date="2019-11-24T10:15:15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twar</w:t>
                          </w:r>
                        </w:ins>
                        <w:ins w:id="159" w:author="steinum" w:date="2019-11-24T10:15:16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e En</w:t>
                          </w:r>
                        </w:ins>
                        <w:ins w:id="160" w:author="steinum" w:date="2019-11-24T10:15:18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gin</w:t>
                          </w:r>
                        </w:ins>
                        <w:ins w:id="161" w:author="steinum" w:date="2019-11-24T10:15:19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eerin</w:t>
                          </w:r>
                        </w:ins>
                        <w:ins w:id="162" w:author="steinum" w:date="2019-11-24T10:15:20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g</w:t>
                          </w:r>
                        </w:ins>
                      </w:p>
                      <w:p>
                        <w:pPr>
                          <w:ind w:left="840" w:firstLine="420"/>
                          <w:rPr>
                            <w:ins w:id="163" w:author="steinum" w:date="2019-11-24T10:10:37Z"/>
                            <w:rFonts w:hint="default"/>
                            <w:color w:val="000000" w:themeColor="text1"/>
                            <w:sz w:val="28"/>
                            <w:szCs w:val="28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rPr>
                            <w:ins w:id="164" w:author="steinum" w:date="2019-11-24T10:14:11Z"/>
                            <w:rFonts w:hint="default"/>
                            <w:color w:val="000000" w:themeColor="text1"/>
                            <w:sz w:val="28"/>
                            <w:szCs w:val="28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ins w:id="165" w:author="steinum" w:date="2019-11-24T10:10:44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Su</w:t>
                          </w:r>
                        </w:ins>
                        <w:ins w:id="166" w:author="steinum" w:date="2019-11-24T10:10:45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bmi</w:t>
                          </w:r>
                        </w:ins>
                        <w:ins w:id="167" w:author="steinum" w:date="2019-11-24T10:10:46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tted </w:t>
                          </w:r>
                        </w:ins>
                        <w:ins w:id="168" w:author="steinum" w:date="2019-11-24T10:10:49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b</w:t>
                          </w:r>
                        </w:ins>
                        <w:ins w:id="169" w:author="steinum" w:date="2019-11-24T10:10:50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y:</w:t>
                          </w:r>
                        </w:ins>
                        <w:ins w:id="170" w:author="steinum" w:date="2019-11-24T10:10:51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 </w:t>
                          </w:r>
                        </w:ins>
                      </w:p>
                      <w:p>
                        <w:pPr>
                          <w:ind w:left="840" w:firstLine="420"/>
                          <w:rPr>
                            <w:ins w:id="171" w:author="steinum" w:date="2019-11-24T10:13:45Z"/>
                            <w:rFonts w:hint="default"/>
                            <w:color w:val="000000" w:themeColor="text1"/>
                            <w:sz w:val="28"/>
                            <w:szCs w:val="28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ins w:id="172" w:author="steinum" w:date="2019-11-24T10:10:57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F</w:t>
                          </w:r>
                        </w:ins>
                        <w:ins w:id="173" w:author="steinum" w:date="2019-11-24T10:10:52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ahim </w:t>
                          </w:r>
                        </w:ins>
                        <w:ins w:id="174" w:author="steinum" w:date="2019-11-24T10:10:53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tajwar</w:t>
                          </w:r>
                        </w:ins>
                        <w:ins w:id="175" w:author="steinum" w:date="2019-11-24T10:10:54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 sai</w:t>
                          </w:r>
                        </w:ins>
                        <w:ins w:id="176" w:author="steinum" w:date="2019-11-24T10:10:55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kat</w:t>
                          </w:r>
                        </w:ins>
                      </w:p>
                      <w:p>
                        <w:pPr>
                          <w:ind w:left="840" w:firstLine="420"/>
                          <w:rPr>
                            <w:ins w:id="177" w:author="steinum" w:date="2019-11-24T10:14:24Z"/>
                            <w:rFonts w:hint="default"/>
                            <w:color w:val="000000" w:themeColor="text1"/>
                            <w:sz w:val="28"/>
                            <w:szCs w:val="28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ins w:id="178" w:author="steinum" w:date="2019-11-24T10:13:48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Reg</w:t>
                          </w:r>
                        </w:ins>
                        <w:ins w:id="179" w:author="steinum" w:date="2019-11-24T10:13:49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. N</w:t>
                          </w:r>
                        </w:ins>
                        <w:ins w:id="180" w:author="steinum" w:date="2019-11-24T10:13:50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o</w:t>
                          </w:r>
                        </w:ins>
                        <w:ins w:id="181" w:author="steinum" w:date="2019-11-24T10:13:51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: 2</w:t>
                          </w:r>
                        </w:ins>
                        <w:ins w:id="182" w:author="steinum" w:date="2019-11-24T10:13:52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017</w:t>
                          </w:r>
                        </w:ins>
                        <w:ins w:id="183" w:author="steinum" w:date="2019-11-24T10:13:53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831</w:t>
                          </w:r>
                        </w:ins>
                        <w:ins w:id="184" w:author="steinum" w:date="2019-11-24T10:13:56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0</w:t>
                          </w:r>
                        </w:ins>
                        <w:ins w:id="185" w:author="steinum" w:date="2019-11-24T10:13:54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20</w:t>
                          </w:r>
                        </w:ins>
                      </w:p>
                      <w:p>
                        <w:pPr>
                          <w:ind w:left="840" w:firstLine="420"/>
                          <w:rPr>
                            <w:ins w:id="186" w:author="steinum" w:date="2019-11-24T10:14:34Z"/>
                            <w:rFonts w:hint="default"/>
                            <w:color w:val="000000" w:themeColor="text1"/>
                            <w:sz w:val="28"/>
                            <w:szCs w:val="28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ins w:id="187" w:author="steinum" w:date="2019-11-24T10:14:28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Dep</w:t>
                          </w:r>
                        </w:ins>
                        <w:ins w:id="188" w:author="steinum" w:date="2019-11-24T10:14:29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t. </w:t>
                          </w:r>
                        </w:ins>
                        <w:ins w:id="189" w:author="steinum" w:date="2019-11-24T10:14:30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Of </w:t>
                          </w:r>
                        </w:ins>
                        <w:ins w:id="190" w:author="steinum" w:date="2019-11-24T10:15:23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S</w:t>
                          </w:r>
                        </w:ins>
                        <w:ins w:id="191" w:author="steinum" w:date="2019-11-24T10:15:24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oftwar</w:t>
                          </w:r>
                        </w:ins>
                        <w:ins w:id="192" w:author="steinum" w:date="2019-11-24T10:15:25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e En</w:t>
                          </w:r>
                        </w:ins>
                        <w:ins w:id="193" w:author="steinum" w:date="2019-11-24T10:15:27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ginee</w:t>
                          </w:r>
                        </w:ins>
                        <w:ins w:id="194" w:author="steinum" w:date="2019-11-24T10:15:28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ring</w:t>
                          </w:r>
                        </w:ins>
                      </w:p>
                      <w:p>
                        <w:pPr>
                          <w:ind w:left="840" w:firstLine="420"/>
                          <w:rPr>
                            <w:ins w:id="195" w:author="steinum" w:date="2019-11-24T10:14:34Z"/>
                            <w:rFonts w:hint="default"/>
                            <w:color w:val="000000" w:themeColor="text1"/>
                            <w:sz w:val="28"/>
                            <w:szCs w:val="28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ind w:left="0" w:firstLine="0"/>
                          <w:rPr>
                            <w:rFonts w:hint="default"/>
                            <w:color w:val="000000" w:themeColor="text1"/>
                            <w:sz w:val="28"/>
                            <w:szCs w:val="28"/>
                            <w:lang w:val="en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pPrChange w:id="196" w:author="steinum" w:date="2019-11-24T10:14:35Z">
                            <w:pPr/>
                          </w:pPrChange>
                        </w:pPr>
                        <w:ins w:id="197" w:author="steinum" w:date="2019-11-24T10:14:36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Dat</w:t>
                          </w:r>
                        </w:ins>
                        <w:ins w:id="198" w:author="steinum" w:date="2019-11-24T10:14:37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e </w:t>
                          </w:r>
                        </w:ins>
                        <w:ins w:id="199" w:author="steinum" w:date="2019-11-24T10:14:38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of </w:t>
                          </w:r>
                        </w:ins>
                        <w:ins w:id="200" w:author="steinum" w:date="2019-11-24T10:14:39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s</w:t>
                          </w:r>
                        </w:ins>
                        <w:ins w:id="201" w:author="steinum" w:date="2019-11-24T10:14:40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ubmi</w:t>
                          </w:r>
                        </w:ins>
                        <w:ins w:id="202" w:author="steinum" w:date="2019-11-24T10:14:41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ssio</w:t>
                          </w:r>
                        </w:ins>
                        <w:ins w:id="203" w:author="steinum" w:date="2019-11-24T10:14:42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 xml:space="preserve">n: </w:t>
                          </w:r>
                        </w:ins>
                        <w:ins w:id="204" w:author="steinum" w:date="2019-11-24T10:14:43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24</w:t>
                          </w:r>
                        </w:ins>
                        <w:ins w:id="205" w:author="steinum" w:date="2019-11-24T10:14:44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/</w:t>
                          </w:r>
                        </w:ins>
                        <w:ins w:id="206" w:author="steinum" w:date="2019-11-24T10:14:45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11</w:t>
                          </w:r>
                        </w:ins>
                        <w:ins w:id="207" w:author="steinum" w:date="2019-11-24T10:14:46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/2</w:t>
                          </w:r>
                        </w:ins>
                        <w:ins w:id="208" w:author="steinum" w:date="2019-11-24T10:14:47Z">
                          <w:r>
                            <w:rPr>
                              <w:rFonts w:hint="default"/>
                              <w:color w:val="000000" w:themeColor="text1"/>
                              <w:sz w:val="28"/>
                              <w:szCs w:val="28"/>
                              <w:lang w:val="en"/>
                              <w14:glow w14:rad="0">
                                <w14:srgbClr w14:val="000000"/>
                              </w14:glow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  <w14:props3d w14:extrusionH="0" w14:contourW="0" w14:prstMaterial="clear"/>
                            </w:rPr>
                            <w:t>019</w:t>
                          </w:r>
                        </w:ins>
                      </w:p>
                    </w:txbxContent>
                  </v:textbox>
                </v:shape>
              </w:pict>
            </mc:Fallback>
          </mc:AlternateContent>
        </w:r>
      </w:ins>
    </w:p>
    <w:p>
      <w:pPr>
        <w:numPr>
          <w:ilvl w:val="0"/>
          <w:numId w:val="1"/>
        </w:numPr>
        <w:tabs>
          <w:tab w:val="clear" w:pos="420"/>
        </w:tabs>
        <w:ind w:left="0" w:leftChars="0" w:firstLine="425" w:firstLineChars="0"/>
      </w:pPr>
      <w:r>
        <w:rPr>
          <w:rFonts w:hint="default"/>
          <w:b/>
          <w:bCs/>
          <w:lang w:val="en"/>
        </w:rPr>
        <w:t>Librarian’s expectations from the product:</w:t>
      </w:r>
    </w:p>
    <w:p>
      <w:pPr>
        <w:numPr>
          <w:ilvl w:val="0"/>
          <w:numId w:val="0"/>
        </w:numPr>
        <w:ind w:left="845" w:leftChars="0"/>
        <w:rPr>
          <w:rFonts w:hint="default"/>
          <w:lang w:val="en"/>
        </w:rPr>
      </w:pPr>
      <w:r>
        <w:rPr>
          <w:rFonts w:hint="default"/>
          <w:lang w:val="en"/>
        </w:rPr>
        <w:t>The librarian of IICT library MD. Sohel Ahmed stated that the online library system would supposed to have the following features: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The product will provide the members with online booking of books capabilities and online system is up and running all day.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The system will provide login facility to the users.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The system will provide the members with the option to check their account and change their options like password of the account during library hours.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The system will provide the members the opportunity to book the books 24 hours a day and all through the semester.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The system will let the library stuff to check which all members have booked the books and whether they can borrow any more books or not.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The system will allow the librarian to create the books catalog, add/ delete books and maintain the catalog.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The system will update the billing system as and when the members borrow or return the books.</w:t>
      </w:r>
    </w:p>
    <w:p>
      <w:pPr>
        <w:numPr>
          <w:ilvl w:val="0"/>
          <w:numId w:val="2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The members should be provided with updated information about the books catalog.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Operating Environment:</w:t>
      </w:r>
    </w:p>
    <w:p>
      <w:pPr>
        <w:numPr>
          <w:ilvl w:val="0"/>
          <w:numId w:val="4"/>
        </w:numPr>
        <w:tabs>
          <w:tab w:val="clear" w:pos="425"/>
        </w:tabs>
        <w:ind w:left="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Operating System: Windows 7/8/10,Mac,Linux,Android</w:t>
      </w:r>
    </w:p>
    <w:p>
      <w:pPr>
        <w:numPr>
          <w:ilvl w:val="0"/>
          <w:numId w:val="4"/>
        </w:numPr>
        <w:tabs>
          <w:tab w:val="clear" w:pos="425"/>
        </w:tabs>
        <w:ind w:left="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Database: MySQL</w:t>
      </w:r>
    </w:p>
    <w:p>
      <w:pPr>
        <w:numPr>
          <w:ilvl w:val="0"/>
          <w:numId w:val="4"/>
        </w:numPr>
        <w:tabs>
          <w:tab w:val="clear" w:pos="425"/>
        </w:tabs>
        <w:ind w:left="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Language: PHP,Java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Hardware Requirement: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"/>
        </w:rPr>
      </w:pPr>
      <w:r>
        <w:rPr>
          <w:rFonts w:hint="default"/>
          <w:lang w:val="en"/>
        </w:rPr>
        <w:t>512 MB ram,300 MB Hard Disk</w:t>
      </w:r>
    </w:p>
    <w:p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System Features:</w:t>
      </w:r>
    </w:p>
    <w:p>
      <w:pPr>
        <w:numPr>
          <w:ilvl w:val="0"/>
          <w:numId w:val="5"/>
        </w:numPr>
        <w:tabs>
          <w:tab w:val="clear" w:pos="420"/>
        </w:tabs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u w:val="single"/>
          <w:lang w:val="en"/>
        </w:rPr>
        <w:t>Functional Requirements:</w:t>
      </w:r>
    </w:p>
    <w:p>
      <w:pPr>
        <w:numPr>
          <w:ilvl w:val="0"/>
          <w:numId w:val="6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The user can search book and see his/her account information.</w:t>
      </w:r>
    </w:p>
    <w:p>
      <w:pPr>
        <w:numPr>
          <w:ilvl w:val="0"/>
          <w:numId w:val="6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He will be able to get the records un any format.</w:t>
      </w:r>
    </w:p>
    <w:p>
      <w:pPr>
        <w:numPr>
          <w:ilvl w:val="0"/>
          <w:numId w:val="6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There will be a reminder and digital dairy through this he can go to know about its important date like his book submission date.</w:t>
      </w:r>
    </w:p>
    <w:p>
      <w:pPr>
        <w:numPr>
          <w:ilvl w:val="0"/>
          <w:numId w:val="6"/>
        </w:numPr>
        <w:tabs>
          <w:tab w:val="clear" w:pos="425"/>
        </w:tabs>
        <w:ind w:left="0" w:leftChars="0" w:firstLine="1260" w:firstLineChars="0"/>
        <w:rPr>
          <w:rFonts w:hint="default"/>
          <w:lang w:val="en"/>
        </w:rPr>
      </w:pPr>
      <w:r>
        <w:rPr>
          <w:rFonts w:hint="default"/>
          <w:lang w:val="en"/>
        </w:rPr>
        <w:t>Admin can add new record and see all record of any student as well as library.</w:t>
      </w:r>
    </w:p>
    <w:p>
      <w:pPr>
        <w:numPr>
          <w:ilvl w:val="0"/>
          <w:numId w:val="0"/>
        </w:numPr>
        <w:rPr>
          <w:rFonts w:hint="default"/>
          <w:lang w:val="en"/>
        </w:rPr>
      </w:pP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Module Description:</w:t>
      </w:r>
    </w:p>
    <w:p>
      <w:pPr>
        <w:numPr>
          <w:ilvl w:val="0"/>
          <w:numId w:val="8"/>
        </w:numPr>
        <w:tabs>
          <w:tab w:val="clear" w:pos="420"/>
        </w:tabs>
        <w:ind w:left="0" w:leftChars="0" w:firstLine="840" w:firstLineChars="0"/>
        <w:rPr>
          <w:rFonts w:hint="default"/>
          <w:lang w:val="en"/>
        </w:rPr>
      </w:pPr>
      <w:r>
        <w:rPr>
          <w:rFonts w:hint="default"/>
          <w:u w:val="single"/>
          <w:lang w:val="en"/>
        </w:rPr>
        <w:t>Type of user:</w:t>
      </w:r>
    </w:p>
    <w:p>
      <w:pPr>
        <w:numPr>
          <w:ilvl w:val="0"/>
          <w:numId w:val="9"/>
        </w:numPr>
        <w:tabs>
          <w:tab w:val="clear" w:pos="425"/>
        </w:tabs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Administrator</w:t>
      </w:r>
    </w:p>
    <w:p>
      <w:pPr>
        <w:numPr>
          <w:ilvl w:val="0"/>
          <w:numId w:val="9"/>
        </w:numPr>
        <w:tabs>
          <w:tab w:val="clear" w:pos="425"/>
        </w:tabs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Head of all department</w:t>
      </w:r>
    </w:p>
    <w:p>
      <w:pPr>
        <w:numPr>
          <w:ilvl w:val="0"/>
          <w:numId w:val="9"/>
        </w:numPr>
        <w:tabs>
          <w:tab w:val="clear" w:pos="425"/>
        </w:tabs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Student </w:t>
      </w:r>
    </w:p>
    <w:p>
      <w:pPr>
        <w:numPr>
          <w:ilvl w:val="0"/>
          <w:numId w:val="9"/>
        </w:numPr>
        <w:tabs>
          <w:tab w:val="clear" w:pos="425"/>
        </w:tabs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Faculty</w:t>
      </w:r>
    </w:p>
    <w:p>
      <w:pPr>
        <w:numPr>
          <w:ilvl w:val="0"/>
          <w:numId w:val="9"/>
        </w:numPr>
        <w:tabs>
          <w:tab w:val="clear" w:pos="425"/>
        </w:tabs>
        <w:ind w:left="840" w:leftChars="0" w:firstLine="420" w:firstLineChars="0"/>
        <w:rPr>
          <w:rFonts w:hint="default"/>
          <w:lang w:val="en"/>
        </w:rPr>
      </w:pPr>
      <w:r>
        <w:rPr>
          <w:rFonts w:hint="default"/>
          <w:lang w:val="en"/>
        </w:rPr>
        <w:t>Stuff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u w:val="single"/>
          <w:lang w:val="en"/>
        </w:rPr>
        <w:t>Administrator module:</w:t>
      </w:r>
    </w:p>
    <w:p>
      <w:pPr>
        <w:numPr>
          <w:ilvl w:val="0"/>
          <w:numId w:val="11"/>
        </w:numPr>
        <w:tabs>
          <w:tab w:val="left" w:pos="420"/>
        </w:tabs>
        <w:ind w:left="168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Budget for all department</w:t>
      </w:r>
    </w:p>
    <w:p>
      <w:pPr>
        <w:numPr>
          <w:ilvl w:val="0"/>
          <w:numId w:val="11"/>
        </w:numPr>
        <w:tabs>
          <w:tab w:val="left" w:pos="420"/>
        </w:tabs>
        <w:ind w:left="168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Stock verification</w:t>
      </w:r>
    </w:p>
    <w:p>
      <w:pPr>
        <w:numPr>
          <w:ilvl w:val="0"/>
          <w:numId w:val="11"/>
        </w:numPr>
        <w:tabs>
          <w:tab w:val="left" w:pos="420"/>
        </w:tabs>
        <w:ind w:left="168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Create user</w:t>
      </w:r>
    </w:p>
    <w:p>
      <w:pPr>
        <w:numPr>
          <w:ilvl w:val="0"/>
          <w:numId w:val="11"/>
        </w:numPr>
        <w:tabs>
          <w:tab w:val="left" w:pos="420"/>
        </w:tabs>
        <w:ind w:left="168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Accept/reject user</w:t>
      </w:r>
    </w:p>
    <w:p>
      <w:pPr>
        <w:numPr>
          <w:ilvl w:val="0"/>
          <w:numId w:val="11"/>
        </w:numPr>
        <w:tabs>
          <w:tab w:val="left" w:pos="420"/>
        </w:tabs>
        <w:ind w:left="168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Change password</w:t>
      </w:r>
    </w:p>
    <w:p>
      <w:pPr>
        <w:numPr>
          <w:ilvl w:val="0"/>
          <w:numId w:val="11"/>
        </w:numPr>
        <w:tabs>
          <w:tab w:val="left" w:pos="420"/>
        </w:tabs>
        <w:ind w:left="168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Book inventory</w:t>
      </w:r>
    </w:p>
    <w:p>
      <w:pPr>
        <w:numPr>
          <w:ilvl w:val="0"/>
          <w:numId w:val="11"/>
        </w:numPr>
        <w:tabs>
          <w:tab w:val="left" w:pos="420"/>
        </w:tabs>
        <w:ind w:left="168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User information</w:t>
      </w:r>
    </w:p>
    <w:p>
      <w:pPr>
        <w:numPr>
          <w:ilvl w:val="0"/>
          <w:numId w:val="11"/>
        </w:numPr>
        <w:tabs>
          <w:tab w:val="left" w:pos="420"/>
        </w:tabs>
        <w:ind w:left="168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Report generation</w:t>
      </w:r>
    </w:p>
    <w:p>
      <w:pPr>
        <w:numPr>
          <w:ilvl w:val="0"/>
          <w:numId w:val="11"/>
        </w:numPr>
        <w:tabs>
          <w:tab w:val="left" w:pos="420"/>
        </w:tabs>
        <w:ind w:left="168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Search Book </w:t>
      </w:r>
    </w:p>
    <w:p>
      <w:pPr>
        <w:numPr>
          <w:ilvl w:val="0"/>
          <w:numId w:val="0"/>
        </w:numPr>
        <w:tabs>
          <w:tab w:val="left" w:pos="420"/>
        </w:tabs>
        <w:ind w:left="1680" w:leftChars="0"/>
        <w:rPr>
          <w:rFonts w:hint="default"/>
          <w:lang w:val="en"/>
        </w:rPr>
      </w:pPr>
    </w:p>
    <w:p>
      <w:pPr>
        <w:numPr>
          <w:ilvl w:val="0"/>
          <w:numId w:val="10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u w:val="single"/>
          <w:lang w:val="en"/>
        </w:rPr>
        <w:t>Complain</w:t>
      </w:r>
      <w:r>
        <w:rPr>
          <w:rFonts w:hint="default"/>
          <w:lang w:val="en"/>
        </w:rPr>
        <w:t>: All user can send their Complain.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default"/>
          <w:u w:val="single"/>
          <w:lang w:val="en"/>
        </w:rPr>
      </w:pPr>
      <w:r>
        <w:rPr>
          <w:rFonts w:hint="default"/>
          <w:u w:val="single"/>
          <w:lang w:val="en"/>
        </w:rPr>
        <w:t>User modulo:</w:t>
      </w:r>
    </w:p>
    <w:p>
      <w:pPr>
        <w:numPr>
          <w:ilvl w:val="0"/>
          <w:numId w:val="12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Change password</w:t>
      </w:r>
    </w:p>
    <w:p>
      <w:pPr>
        <w:numPr>
          <w:ilvl w:val="0"/>
          <w:numId w:val="12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Book Search</w:t>
      </w:r>
    </w:p>
    <w:p>
      <w:pPr>
        <w:numPr>
          <w:ilvl w:val="0"/>
          <w:numId w:val="12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See account information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u w:val="single"/>
          <w:lang w:val="en"/>
        </w:rPr>
        <w:t>Fine information:</w:t>
      </w:r>
    </w:p>
    <w:p>
      <w:pPr>
        <w:numPr>
          <w:ilvl w:val="0"/>
          <w:numId w:val="13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All user check their fine</w:t>
      </w:r>
    </w:p>
    <w:p>
      <w:pPr>
        <w:numPr>
          <w:ilvl w:val="0"/>
          <w:numId w:val="13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Fine by date and month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u w:val="single"/>
          <w:lang w:val="en"/>
        </w:rPr>
        <w:t>Book inventory:</w:t>
      </w:r>
    </w:p>
    <w:p>
      <w:pPr>
        <w:numPr>
          <w:ilvl w:val="0"/>
          <w:numId w:val="14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Purchasing book information</w:t>
      </w:r>
    </w:p>
    <w:p>
      <w:pPr>
        <w:numPr>
          <w:ilvl w:val="0"/>
          <w:numId w:val="14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Maintain book inventory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u w:val="single"/>
          <w:lang w:val="en"/>
        </w:rPr>
        <w:t>Book search:</w:t>
      </w:r>
    </w:p>
    <w:p>
      <w:pPr>
        <w:numPr>
          <w:ilvl w:val="0"/>
          <w:numId w:val="15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Normal search by Alphabet</w:t>
      </w:r>
    </w:p>
    <w:p>
      <w:pPr>
        <w:numPr>
          <w:ilvl w:val="0"/>
          <w:numId w:val="15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Quick search by type/Author/publication</w:t>
      </w:r>
    </w:p>
    <w:p>
      <w:pPr>
        <w:numPr>
          <w:ilvl w:val="0"/>
          <w:numId w:val="10"/>
        </w:numPr>
        <w:ind w:left="1260" w:leftChars="0" w:hanging="420" w:firstLineChars="0"/>
        <w:rPr>
          <w:rFonts w:hint="default"/>
          <w:lang w:val="en"/>
        </w:rPr>
      </w:pPr>
      <w:r>
        <w:rPr>
          <w:rFonts w:hint="default"/>
          <w:u w:val="single"/>
          <w:lang w:val="en"/>
        </w:rPr>
        <w:t>Order charge:</w:t>
      </w:r>
    </w:p>
    <w:p>
      <w:pPr>
        <w:numPr>
          <w:ilvl w:val="0"/>
          <w:numId w:val="16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Book binding</w:t>
      </w:r>
    </w:p>
    <w:p>
      <w:pPr>
        <w:numPr>
          <w:ilvl w:val="0"/>
          <w:numId w:val="16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Journals</w:t>
      </w:r>
    </w:p>
    <w:p>
      <w:pPr>
        <w:numPr>
          <w:ilvl w:val="0"/>
          <w:numId w:val="16"/>
        </w:numPr>
        <w:tabs>
          <w:tab w:val="left" w:pos="420"/>
        </w:tabs>
        <w:ind w:left="-420" w:leftChars="0" w:firstLine="1680" w:firstLineChars="0"/>
        <w:rPr>
          <w:rFonts w:hint="default"/>
          <w:lang w:val="en"/>
        </w:rPr>
      </w:pPr>
      <w:r>
        <w:rPr>
          <w:rFonts w:hint="default"/>
          <w:lang w:val="en"/>
        </w:rPr>
        <w:t>Newspaper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External Interface Requirements:</w:t>
      </w:r>
    </w:p>
    <w:p>
      <w:pPr>
        <w:numPr>
          <w:ilvl w:val="0"/>
          <w:numId w:val="17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u w:val="single"/>
          <w:lang w:val="en"/>
        </w:rPr>
        <w:t>User Interfaces:</w:t>
      </w:r>
    </w:p>
    <w:p>
      <w:pPr>
        <w:numPr>
          <w:ilvl w:val="0"/>
          <w:numId w:val="18"/>
        </w:numPr>
        <w:tabs>
          <w:tab w:val="left" w:pos="420"/>
          <w:tab w:val="clear" w:pos="425"/>
        </w:tabs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The design or layout of every form will be very clear and very interactive to the user. When the user open the software the welcome window will appear.</w:t>
      </w:r>
    </w:p>
    <w:p>
      <w:pPr>
        <w:numPr>
          <w:ilvl w:val="0"/>
          <w:numId w:val="18"/>
        </w:numPr>
        <w:tabs>
          <w:tab w:val="left" w:pos="420"/>
          <w:tab w:val="clear" w:pos="425"/>
        </w:tabs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In the login window, the user can easily enter the desired password and username. Then it will give login successful message.</w:t>
      </w:r>
    </w:p>
    <w:p>
      <w:pPr>
        <w:numPr>
          <w:ilvl w:val="0"/>
          <w:numId w:val="18"/>
        </w:numPr>
        <w:tabs>
          <w:tab w:val="left" w:pos="420"/>
          <w:tab w:val="clear" w:pos="425"/>
        </w:tabs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From each and every window the user can easily go to any desired window that  is there will be a absolute and relative linking.</w:t>
      </w:r>
    </w:p>
    <w:p>
      <w:pPr>
        <w:numPr>
          <w:ilvl w:val="0"/>
          <w:numId w:val="18"/>
        </w:numPr>
        <w:tabs>
          <w:tab w:val="left" w:pos="420"/>
          <w:tab w:val="clear" w:pos="425"/>
        </w:tabs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In every window there is help and support option is present for the each of user.</w:t>
      </w:r>
    </w:p>
    <w:p>
      <w:pPr>
        <w:numPr>
          <w:ilvl w:val="0"/>
          <w:numId w:val="18"/>
        </w:numPr>
        <w:tabs>
          <w:tab w:val="left" w:pos="420"/>
          <w:tab w:val="clear" w:pos="425"/>
        </w:tabs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The background color is very light and the graphics and font style will be well organized.</w:t>
      </w:r>
    </w:p>
    <w:p>
      <w:pPr>
        <w:numPr>
          <w:ilvl w:val="0"/>
          <w:numId w:val="18"/>
        </w:numPr>
        <w:tabs>
          <w:tab w:val="left" w:pos="420"/>
          <w:tab w:val="clear" w:pos="425"/>
        </w:tabs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The user will be able to search any data from the record by using proper guideline shown in the window.</w:t>
      </w:r>
    </w:p>
    <w:p>
      <w:pPr>
        <w:numPr>
          <w:ilvl w:val="0"/>
          <w:numId w:val="18"/>
        </w:numPr>
        <w:tabs>
          <w:tab w:val="left" w:pos="420"/>
          <w:tab w:val="clear" w:pos="425"/>
        </w:tabs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In the opening of the software there will be a menu window where the overall table contents of the software will be present through which the user can move to any desired window.</w:t>
      </w:r>
    </w:p>
    <w:p>
      <w:pPr>
        <w:numPr>
          <w:ilvl w:val="0"/>
          <w:numId w:val="18"/>
        </w:numPr>
        <w:tabs>
          <w:tab w:val="left" w:pos="420"/>
          <w:tab w:val="clear" w:pos="425"/>
        </w:tabs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User can easily save his/her data into the database and keep track of the records of purchase.</w:t>
      </w:r>
    </w:p>
    <w:p>
      <w:pPr>
        <w:numPr>
          <w:ilvl w:val="0"/>
          <w:numId w:val="18"/>
        </w:numPr>
        <w:tabs>
          <w:tab w:val="left" w:pos="420"/>
          <w:tab w:val="clear" w:pos="425"/>
        </w:tabs>
        <w:ind w:left="84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The software will be easily understandable and operable by user.</w:t>
      </w:r>
    </w:p>
    <w:p>
      <w:pPr>
        <w:numPr>
          <w:ilvl w:val="0"/>
          <w:numId w:val="19"/>
        </w:numPr>
        <w:ind w:left="840" w:leftChars="0" w:hanging="420" w:firstLineChars="0"/>
        <w:rPr>
          <w:rFonts w:hint="default"/>
          <w:lang w:val="en"/>
        </w:rPr>
      </w:pPr>
      <w:r>
        <w:rPr>
          <w:rFonts w:hint="default"/>
          <w:u w:val="single"/>
          <w:lang w:val="en"/>
        </w:rPr>
        <w:t>Software Interface:</w:t>
      </w:r>
      <w:r>
        <w:rPr>
          <w:rFonts w:hint="default"/>
          <w:u w:val="none"/>
          <w:lang w:val="en"/>
        </w:rPr>
        <w:t xml:space="preserve"> A firewall will be used with the server to prevent unauthorized access to the system. The online library system will be connected to the World Wide Web.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Other Non-function Requirements:</w:t>
      </w:r>
    </w:p>
    <w:p>
      <w:pPr>
        <w:numPr>
          <w:ilvl w:val="0"/>
          <w:numId w:val="20"/>
        </w:numPr>
        <w:ind w:left="-420" w:leftChars="0" w:firstLine="840" w:firstLineChars="0"/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>This software will not breakdown suddenly in any disaster like power failure.</w:t>
      </w:r>
    </w:p>
    <w:p>
      <w:pPr>
        <w:numPr>
          <w:ilvl w:val="0"/>
          <w:numId w:val="20"/>
        </w:numPr>
        <w:ind w:left="-420" w:leftChars="0" w:firstLine="840" w:firstLineChars="0"/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>The development of the software will be based on object orient model.</w:t>
      </w:r>
    </w:p>
    <w:p>
      <w:pPr>
        <w:numPr>
          <w:ilvl w:val="0"/>
          <w:numId w:val="20"/>
        </w:numPr>
        <w:ind w:left="-420" w:leftChars="0" w:firstLine="840" w:firstLineChars="0"/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>The performance of the functions and every module must be well.</w:t>
      </w:r>
    </w:p>
    <w:p>
      <w:pPr>
        <w:numPr>
          <w:ilvl w:val="0"/>
          <w:numId w:val="20"/>
        </w:numPr>
        <w:ind w:left="-420" w:leftChars="0" w:firstLine="840" w:firstLineChars="0"/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>For individual function the performance will be well.</w:t>
      </w:r>
    </w:p>
    <w:p>
      <w:pPr>
        <w:numPr>
          <w:ilvl w:val="0"/>
          <w:numId w:val="20"/>
        </w:numPr>
        <w:ind w:left="-420" w:leftChars="0" w:firstLine="840" w:firstLineChars="0"/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>For login the username and the password will be matched to the password and username saved in the database and thus only authenticated users are allowed to login.</w:t>
      </w:r>
    </w:p>
    <w:p>
      <w:pPr>
        <w:numPr>
          <w:ilvl w:val="0"/>
          <w:numId w:val="20"/>
        </w:numPr>
        <w:ind w:left="-420" w:leftChars="0" w:firstLine="840" w:firstLineChars="0"/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>There will be various ways of retrieving data and it takes less time.</w:t>
      </w:r>
    </w:p>
    <w:p>
      <w:pPr>
        <w:numPr>
          <w:ilvl w:val="0"/>
          <w:numId w:val="20"/>
        </w:numPr>
        <w:ind w:left="-420" w:leftChars="0" w:firstLine="840" w:firstLineChars="0"/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>The software will be well supported to the other embedded software such as digital dairy.</w:t>
      </w:r>
    </w:p>
    <w:p>
      <w:pPr>
        <w:numPr>
          <w:ilvl w:val="0"/>
          <w:numId w:val="20"/>
        </w:numPr>
        <w:ind w:left="-420" w:leftChars="0" w:firstLine="840" w:firstLineChars="0"/>
        <w:rPr>
          <w:rFonts w:hint="default"/>
          <w:b/>
          <w:bCs/>
          <w:lang w:val="en"/>
        </w:rPr>
      </w:pPr>
      <w:r>
        <w:rPr>
          <w:rFonts w:hint="default"/>
          <w:b w:val="0"/>
          <w:bCs w:val="0"/>
          <w:lang w:val="en"/>
        </w:rPr>
        <w:t>The overall performance of the software will be reliable and enable the users to work efficiently.</w:t>
      </w:r>
    </w:p>
    <w:p>
      <w:pPr>
        <w:numPr>
          <w:ilvl w:val="0"/>
          <w:numId w:val="7"/>
        </w:numPr>
        <w:tabs>
          <w:tab w:val="clear" w:pos="420"/>
        </w:tabs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Security Requirements:</w:t>
      </w:r>
    </w:p>
    <w:p>
      <w:pPr>
        <w:numPr>
          <w:ilvl w:val="0"/>
          <w:numId w:val="21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There will be proper security regarding to the accessing of data.</w:t>
      </w:r>
    </w:p>
    <w:p>
      <w:pPr>
        <w:numPr>
          <w:ilvl w:val="0"/>
          <w:numId w:val="21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The external security can be provided by given the login authentication.</w:t>
      </w:r>
    </w:p>
    <w:p>
      <w:pPr>
        <w:numPr>
          <w:ilvl w:val="0"/>
          <w:numId w:val="21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The data that are stored in the database must be private.</w:t>
      </w:r>
    </w:p>
    <w:p>
      <w:pPr>
        <w:numPr>
          <w:ilvl w:val="0"/>
          <w:numId w:val="21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There is also required an user authentication.</w:t>
      </w:r>
    </w:p>
    <w:p>
      <w:pPr>
        <w:numPr>
          <w:ilvl w:val="0"/>
          <w:numId w:val="21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There is also the faculty that the admin can look his private date that will not be accessed by anyone.</w:t>
      </w:r>
    </w:p>
    <w:p>
      <w:pPr>
        <w:numPr>
          <w:ilvl w:val="0"/>
          <w:numId w:val="21"/>
        </w:numPr>
        <w:ind w:left="-420" w:leftChars="0" w:firstLine="840" w:firstLineChars="0"/>
        <w:rPr>
          <w:rFonts w:hint="default"/>
          <w:lang w:val="en"/>
        </w:rPr>
      </w:pPr>
      <w:r>
        <w:rPr>
          <w:rFonts w:hint="default"/>
          <w:lang w:val="en"/>
        </w:rPr>
        <w:t>The whole software is secured from outside accessing.</w:t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D14FF5"/>
    <w:multiLevelType w:val="singleLevel"/>
    <w:tmpl w:val="9FD14FF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B9C3557"/>
    <w:multiLevelType w:val="multilevel"/>
    <w:tmpl w:val="BB9C355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BE6D0BA1"/>
    <w:multiLevelType w:val="singleLevel"/>
    <w:tmpl w:val="BE6D0BA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F2FC88F"/>
    <w:multiLevelType w:val="singleLevel"/>
    <w:tmpl w:val="BF2FC88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FE876E3"/>
    <w:multiLevelType w:val="singleLevel"/>
    <w:tmpl w:val="BFE876E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D7A61916"/>
    <w:multiLevelType w:val="singleLevel"/>
    <w:tmpl w:val="D7A6191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E50F4B34"/>
    <w:multiLevelType w:val="singleLevel"/>
    <w:tmpl w:val="E50F4B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EBD698A5"/>
    <w:multiLevelType w:val="multilevel"/>
    <w:tmpl w:val="EBD698A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8">
    <w:nsid w:val="EDF7AD5B"/>
    <w:multiLevelType w:val="singleLevel"/>
    <w:tmpl w:val="EDF7AD5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EFBAB7B5"/>
    <w:multiLevelType w:val="singleLevel"/>
    <w:tmpl w:val="EFBAB7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F7FF6A1A"/>
    <w:multiLevelType w:val="singleLevel"/>
    <w:tmpl w:val="F7FF6A1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85E0014"/>
    <w:multiLevelType w:val="multilevel"/>
    <w:tmpl w:val="F85E001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2">
    <w:nsid w:val="FB5659EF"/>
    <w:multiLevelType w:val="singleLevel"/>
    <w:tmpl w:val="FB5659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FF3E1C63"/>
    <w:multiLevelType w:val="multilevel"/>
    <w:tmpl w:val="FF3E1C63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">
    <w:nsid w:val="FF47B5B4"/>
    <w:multiLevelType w:val="singleLevel"/>
    <w:tmpl w:val="FF47B5B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FF5F92A1"/>
    <w:multiLevelType w:val="multilevel"/>
    <w:tmpl w:val="FF5F92A1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FFFCB806"/>
    <w:multiLevelType w:val="multilevel"/>
    <w:tmpl w:val="FFFCB80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0EBBE7BC"/>
    <w:multiLevelType w:val="singleLevel"/>
    <w:tmpl w:val="0EBBE7B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3EFEA041"/>
    <w:multiLevelType w:val="multilevel"/>
    <w:tmpl w:val="3EFEA041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9">
    <w:nsid w:val="5FDED05A"/>
    <w:multiLevelType w:val="singleLevel"/>
    <w:tmpl w:val="5FDED0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7FDF2C05"/>
    <w:multiLevelType w:val="multilevel"/>
    <w:tmpl w:val="7FDF2C0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5"/>
  </w:num>
  <w:num w:numId="2">
    <w:abstractNumId w:val="9"/>
  </w:num>
  <w:num w:numId="3">
    <w:abstractNumId w:val="13"/>
  </w:num>
  <w:num w:numId="4">
    <w:abstractNumId w:val="17"/>
  </w:num>
  <w:num w:numId="5">
    <w:abstractNumId w:val="16"/>
  </w:num>
  <w:num w:numId="6">
    <w:abstractNumId w:val="19"/>
  </w:num>
  <w:num w:numId="7">
    <w:abstractNumId w:val="7"/>
  </w:num>
  <w:num w:numId="8">
    <w:abstractNumId w:val="20"/>
  </w:num>
  <w:num w:numId="9">
    <w:abstractNumId w:val="6"/>
  </w:num>
  <w:num w:numId="10">
    <w:abstractNumId w:val="11"/>
  </w:num>
  <w:num w:numId="11">
    <w:abstractNumId w:val="3"/>
  </w:num>
  <w:num w:numId="12">
    <w:abstractNumId w:val="10"/>
  </w:num>
  <w:num w:numId="13">
    <w:abstractNumId w:val="14"/>
  </w:num>
  <w:num w:numId="14">
    <w:abstractNumId w:val="2"/>
  </w:num>
  <w:num w:numId="15">
    <w:abstractNumId w:val="5"/>
  </w:num>
  <w:num w:numId="16">
    <w:abstractNumId w:val="0"/>
  </w:num>
  <w:num w:numId="17">
    <w:abstractNumId w:val="1"/>
  </w:num>
  <w:num w:numId="18">
    <w:abstractNumId w:val="4"/>
  </w:num>
  <w:num w:numId="19">
    <w:abstractNumId w:val="18"/>
  </w:num>
  <w:num w:numId="20">
    <w:abstractNumId w:val="12"/>
  </w:num>
  <w:num w:numId="2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steinum">
    <w15:presenceInfo w15:providerId="None" w15:userId="steinu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DF295B"/>
    <w:rsid w:val="5EDF295B"/>
    <w:rsid w:val="66BF7B84"/>
    <w:rsid w:val="7FEF299B"/>
    <w:rsid w:val="E6F74F50"/>
    <w:rsid w:val="EFF5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754</Words>
  <Characters>3837</Characters>
  <Lines>0</Lines>
  <Paragraphs>0</Paragraphs>
  <TotalTime>3</TotalTime>
  <ScaleCrop>false</ScaleCrop>
  <LinksUpToDate>false</LinksUpToDate>
  <CharactersWithSpaces>4507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2019-11-24T06:44:00Z</dcterms:created>
  <dc:creator>steinum</dc:creator>
  <cp:lastModifiedBy>steinum</cp:lastModifiedBy>
  <dcterms:modified xsi:type="dcterms:W3CDTF">2019-11-24T10:18:11Z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